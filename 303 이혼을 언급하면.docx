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600" w:rsidRPr="00891600" w:rsidRDefault="00891600" w:rsidP="00891600">
      <w:pPr>
        <w:widowControl/>
        <w:wordWrap/>
        <w:autoSpaceDE/>
        <w:autoSpaceDN/>
        <w:spacing w:before="150" w:after="188" w:line="240" w:lineRule="atLeast"/>
        <w:jc w:val="left"/>
        <w:outlineLvl w:val="1"/>
        <w:rPr>
          <w:rFonts w:ascii="맑은 고딕" w:eastAsia="맑은 고딕" w:hAnsi="맑은 고딕" w:cs="굴림"/>
          <w:b/>
          <w:bCs/>
          <w:color w:val="111111"/>
          <w:spacing w:val="-8"/>
          <w:kern w:val="0"/>
          <w:szCs w:val="20"/>
        </w:rPr>
      </w:pPr>
      <w:r w:rsidRPr="00891600">
        <w:rPr>
          <w:rFonts w:ascii="맑은 고딕" w:eastAsia="맑은 고딕" w:hAnsi="맑은 고딕" w:cs="굴림" w:hint="eastAsia"/>
          <w:b/>
          <w:bCs/>
          <w:color w:val="111111"/>
          <w:spacing w:val="-8"/>
          <w:kern w:val="0"/>
          <w:szCs w:val="20"/>
        </w:rPr>
        <w:t>박철민 "부부관계 두달에 한 번?"…유경진 "그가 밖에서 해결해도 되냐고"[애로부부]</w:t>
      </w:r>
    </w:p>
    <w:p w:rsidR="00891600" w:rsidRPr="00891600" w:rsidRDefault="00891600" w:rsidP="00891600">
      <w:pPr>
        <w:widowControl/>
        <w:wordWrap/>
        <w:autoSpaceDE/>
        <w:autoSpaceDN/>
        <w:spacing w:line="195" w:lineRule="atLeast"/>
        <w:jc w:val="left"/>
        <w:outlineLvl w:val="2"/>
        <w:rPr>
          <w:rFonts w:ascii="맑은 고딕" w:eastAsia="맑은 고딕" w:hAnsi="맑은 고딕" w:cs="굴림" w:hint="eastAsia"/>
          <w:b/>
          <w:bCs/>
          <w:color w:val="666666"/>
          <w:kern w:val="0"/>
          <w:sz w:val="11"/>
          <w:szCs w:val="11"/>
        </w:rPr>
      </w:pPr>
      <w:r w:rsidRPr="00891600">
        <w:rPr>
          <w:rFonts w:ascii="맑은 고딕" w:eastAsia="맑은 고딕" w:hAnsi="맑은 고딕" w:cs="굴림" w:hint="eastAsia"/>
          <w:b/>
          <w:bCs/>
          <w:color w:val="666666"/>
          <w:kern w:val="0"/>
          <w:sz w:val="11"/>
          <w:szCs w:val="11"/>
        </w:rPr>
        <w:t>박 "불같은 연애 했지만…결혼후 스킨십, 사랑 표현 줄어"</w:t>
      </w:r>
      <w:r w:rsidRPr="00891600">
        <w:rPr>
          <w:rFonts w:ascii="맑은 고딕" w:eastAsia="맑은 고딕" w:hAnsi="맑은 고딕" w:cs="굴림" w:hint="eastAsia"/>
          <w:b/>
          <w:bCs/>
          <w:color w:val="666666"/>
          <w:kern w:val="0"/>
          <w:sz w:val="11"/>
          <w:szCs w:val="11"/>
        </w:rPr>
        <w:br/>
        <w:t>유 "내 감정이 아픈데 자꾸만 남편은 육체적 해소하려해"</w:t>
      </w:r>
    </w:p>
    <w:p w:rsidR="00891600" w:rsidRPr="00891600" w:rsidRDefault="00891600" w:rsidP="00891600">
      <w:pPr>
        <w:widowControl/>
        <w:wordWrap/>
        <w:autoSpaceDE/>
        <w:autoSpaceDN/>
        <w:jc w:val="left"/>
        <w:rPr>
          <w:rFonts w:ascii="맑은 고딕" w:eastAsia="맑은 고딕" w:hAnsi="맑은 고딕" w:cs="굴림" w:hint="eastAsia"/>
          <w:color w:val="888888"/>
          <w:kern w:val="0"/>
          <w:sz w:val="8"/>
          <w:szCs w:val="8"/>
        </w:rPr>
      </w:pPr>
      <w:r w:rsidRPr="00891600">
        <w:rPr>
          <w:rFonts w:ascii="맑은 고딕" w:eastAsia="맑은 고딕" w:hAnsi="맑은 고딕" w:cs="굴림" w:hint="eastAsia"/>
          <w:color w:val="888888"/>
          <w:kern w:val="0"/>
          <w:sz w:val="8"/>
          <w:szCs w:val="8"/>
        </w:rPr>
        <w:t>(서울=뉴스1) 김학진 기자 </w:t>
      </w:r>
      <w:r w:rsidRPr="00891600">
        <w:rPr>
          <w:rFonts w:ascii="돋움" w:eastAsia="돋움" w:hAnsi="돋움" w:cs="굴림" w:hint="eastAsia"/>
          <w:color w:val="D0D0D0"/>
          <w:kern w:val="0"/>
          <w:sz w:val="8"/>
        </w:rPr>
        <w:t>|</w:t>
      </w:r>
      <w:r w:rsidRPr="00891600">
        <w:rPr>
          <w:rFonts w:ascii="맑은 고딕" w:eastAsia="맑은 고딕" w:hAnsi="맑은 고딕" w:cs="굴림" w:hint="eastAsia"/>
          <w:color w:val="888888"/>
          <w:kern w:val="0"/>
          <w:sz w:val="8"/>
          <w:szCs w:val="8"/>
        </w:rPr>
        <w:t> 2021-02-09 11:33 송고 </w:t>
      </w:r>
      <w:r w:rsidRPr="00891600">
        <w:rPr>
          <w:rFonts w:ascii="돋움" w:eastAsia="돋움" w:hAnsi="돋움" w:cs="굴림" w:hint="eastAsia"/>
          <w:color w:val="D0D0D0"/>
          <w:kern w:val="0"/>
          <w:sz w:val="8"/>
        </w:rPr>
        <w:t>|</w:t>
      </w:r>
      <w:r w:rsidRPr="00891600">
        <w:rPr>
          <w:rFonts w:ascii="맑은 고딕" w:eastAsia="맑은 고딕" w:hAnsi="맑은 고딕" w:cs="굴림" w:hint="eastAsia"/>
          <w:color w:val="888888"/>
          <w:kern w:val="0"/>
          <w:sz w:val="8"/>
          <w:szCs w:val="8"/>
        </w:rPr>
        <w:t> 2021-02-09 14:43 최종수정</w:t>
      </w:r>
    </w:p>
    <w:p w:rsidR="00891600" w:rsidRPr="00891600" w:rsidRDefault="00891600" w:rsidP="0089160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0" w:right="113"/>
        <w:jc w:val="center"/>
        <w:rPr>
          <w:rFonts w:ascii="맑은 고딕" w:eastAsia="맑은 고딕" w:hAnsi="맑은 고딕" w:cs="굴림" w:hint="eastAsia"/>
          <w:color w:val="333333"/>
          <w:spacing w:val="-8"/>
          <w:kern w:val="0"/>
          <w:sz w:val="9"/>
          <w:szCs w:val="9"/>
        </w:rPr>
      </w:pPr>
      <w:hyperlink r:id="rId5" w:tooltip="댓글보기" w:history="1">
        <w:r w:rsidRPr="00891600">
          <w:rPr>
            <w:rFonts w:ascii="맑은 고딕" w:eastAsia="맑은 고딕" w:hAnsi="맑은 고딕" w:cs="굴림" w:hint="eastAsia"/>
            <w:color w:val="888888"/>
            <w:spacing w:val="-8"/>
            <w:kern w:val="0"/>
            <w:sz w:val="9"/>
          </w:rPr>
          <w:t>19</w:t>
        </w:r>
      </w:hyperlink>
    </w:p>
    <w:p w:rsidR="00891600" w:rsidRPr="00891600" w:rsidRDefault="00891600" w:rsidP="00891600">
      <w:pPr>
        <w:widowControl/>
        <w:numPr>
          <w:ilvl w:val="0"/>
          <w:numId w:val="2"/>
        </w:numPr>
        <w:wordWrap/>
        <w:autoSpaceDE/>
        <w:autoSpaceDN/>
        <w:ind w:left="38"/>
        <w:jc w:val="left"/>
        <w:rPr>
          <w:rFonts w:ascii="맑은 고딕" w:eastAsia="맑은 고딕" w:hAnsi="맑은 고딕" w:cs="굴림" w:hint="eastAsia"/>
          <w:color w:val="333333"/>
          <w:kern w:val="0"/>
          <w:sz w:val="9"/>
          <w:szCs w:val="9"/>
        </w:rPr>
      </w:pPr>
      <w:r w:rsidRPr="00891600">
        <w:rPr>
          <w:rFonts w:ascii="맑은 고딕" w:eastAsia="맑은 고딕" w:hAnsi="맑은 고딕" w:cs="굴림" w:hint="eastAsia"/>
          <w:i/>
          <w:iCs/>
          <w:color w:val="333333"/>
          <w:kern w:val="0"/>
          <w:sz w:val="9"/>
          <w:szCs w:val="9"/>
        </w:rPr>
        <w:t>공유</w:t>
      </w:r>
    </w:p>
    <w:p w:rsidR="00891600" w:rsidRPr="00891600" w:rsidRDefault="00891600" w:rsidP="00891600">
      <w:pPr>
        <w:widowControl/>
        <w:numPr>
          <w:ilvl w:val="0"/>
          <w:numId w:val="2"/>
        </w:numPr>
        <w:wordWrap/>
        <w:autoSpaceDE/>
        <w:autoSpaceDN/>
        <w:ind w:left="38"/>
        <w:jc w:val="left"/>
        <w:rPr>
          <w:rFonts w:ascii="맑은 고딕" w:eastAsia="맑은 고딕" w:hAnsi="맑은 고딕" w:cs="굴림" w:hint="eastAsia"/>
          <w:color w:val="333333"/>
          <w:kern w:val="0"/>
          <w:sz w:val="9"/>
          <w:szCs w:val="9"/>
        </w:rPr>
      </w:pPr>
      <w:r w:rsidRPr="00891600">
        <w:rPr>
          <w:rFonts w:ascii="맑은 고딕" w:eastAsia="맑은 고딕" w:hAnsi="맑은 고딕" w:cs="굴림" w:hint="eastAsia"/>
          <w:i/>
          <w:iCs/>
          <w:color w:val="333333"/>
          <w:kern w:val="0"/>
          <w:sz w:val="9"/>
          <w:szCs w:val="9"/>
        </w:rPr>
        <w:t>축소/확대</w:t>
      </w:r>
    </w:p>
    <w:p w:rsidR="00891600" w:rsidRPr="00891600" w:rsidRDefault="00891600" w:rsidP="00891600">
      <w:pPr>
        <w:widowControl/>
        <w:numPr>
          <w:ilvl w:val="0"/>
          <w:numId w:val="2"/>
        </w:numPr>
        <w:wordWrap/>
        <w:autoSpaceDE/>
        <w:autoSpaceDN/>
        <w:ind w:left="38"/>
        <w:jc w:val="left"/>
        <w:rPr>
          <w:rFonts w:ascii="맑은 고딕" w:eastAsia="맑은 고딕" w:hAnsi="맑은 고딕" w:cs="굴림" w:hint="eastAsia"/>
          <w:color w:val="333333"/>
          <w:kern w:val="0"/>
          <w:sz w:val="9"/>
          <w:szCs w:val="9"/>
        </w:rPr>
      </w:pPr>
      <w:r w:rsidRPr="00891600">
        <w:rPr>
          <w:rFonts w:ascii="맑은 고딕" w:eastAsia="맑은 고딕" w:hAnsi="맑은 고딕" w:cs="굴림" w:hint="eastAsia"/>
          <w:i/>
          <w:iCs/>
          <w:color w:val="333333"/>
          <w:kern w:val="0"/>
          <w:sz w:val="9"/>
          <w:szCs w:val="9"/>
        </w:rPr>
        <w:t>인쇄</w:t>
      </w:r>
    </w:p>
    <w:tbl>
      <w:tblPr>
        <w:tblW w:w="4050" w:type="dxa"/>
        <w:jc w:val="center"/>
        <w:tblCellMar>
          <w:left w:w="0" w:type="dxa"/>
          <w:right w:w="0" w:type="dxa"/>
        </w:tblCellMar>
        <w:tblLook w:val="04A0"/>
      </w:tblPr>
      <w:tblGrid>
        <w:gridCol w:w="8520"/>
      </w:tblGrid>
      <w:tr w:rsidR="00891600" w:rsidRPr="00891600" w:rsidTr="00891600">
        <w:trPr>
          <w:jc w:val="center"/>
        </w:trPr>
        <w:tc>
          <w:tcPr>
            <w:tcW w:w="0" w:type="auto"/>
            <w:tcMar>
              <w:top w:w="0" w:type="dxa"/>
              <w:left w:w="15" w:type="dxa"/>
              <w:bottom w:w="38" w:type="dxa"/>
              <w:right w:w="75" w:type="dxa"/>
            </w:tcMar>
            <w:vAlign w:val="center"/>
            <w:hideMark/>
          </w:tcPr>
          <w:p w:rsidR="00891600" w:rsidRPr="00891600" w:rsidRDefault="00891600" w:rsidP="00891600">
            <w:pPr>
              <w:widowControl/>
              <w:wordWrap/>
              <w:autoSpaceDE/>
              <w:autoSpaceDN/>
              <w:spacing w:line="217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334000" cy="14782800"/>
                  <wp:effectExtent l="19050" t="0" r="0" b="0"/>
                  <wp:docPr id="1" name="belongs_photo_4614284" descr="https://image.news1.kr/system/photos/2021/2/9/4614284/article.jpg/dims/optim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ongs_photo_4614284" descr="https://image.news1.kr/system/photos/2021/2/9/4614284/article.jpg/dims/optim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478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600" w:rsidRPr="00891600" w:rsidTr="00891600">
        <w:trPr>
          <w:jc w:val="center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891600" w:rsidRPr="00891600" w:rsidRDefault="00891600" w:rsidP="00891600">
            <w:pPr>
              <w:widowControl/>
              <w:wordWrap/>
              <w:autoSpaceDE/>
              <w:autoSpaceDN/>
              <w:spacing w:line="140" w:lineRule="atLeast"/>
              <w:jc w:val="center"/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</w:pP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lastRenderedPageBreak/>
              <w:t xml:space="preserve">SKY, 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>채널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 xml:space="preserve">A 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>예능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 xml:space="preserve"> 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>프로그램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 xml:space="preserve"> '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>애로부부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 xml:space="preserve">' 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>방송화면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 xml:space="preserve"> 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>갈무리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 xml:space="preserve"> © 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>뉴스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>1</w:t>
            </w:r>
          </w:p>
        </w:tc>
      </w:tr>
    </w:tbl>
    <w:p w:rsidR="00891600" w:rsidRPr="00891600" w:rsidRDefault="00891600" w:rsidP="00891600">
      <w:pPr>
        <w:widowControl/>
        <w:wordWrap/>
        <w:autoSpaceDE/>
        <w:autoSpaceDN/>
        <w:spacing w:before="75" w:after="75" w:line="203" w:lineRule="atLeast"/>
        <w:ind w:left="188" w:right="338"/>
        <w:jc w:val="left"/>
        <w:rPr>
          <w:ins w:id="0" w:author="Unknown"/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</w:pPr>
      <w:ins w:id="1" w:author="Unknown">
        <w:r w:rsidRPr="00891600">
          <w:rPr>
            <w:rFonts w:ascii="맑은 고딕" w:eastAsia="맑은 고딕" w:hAnsi="맑은 고딕" w:cs="굴림" w:hint="eastAsia"/>
            <w:color w:val="333333"/>
            <w:kern w:val="0"/>
            <w:sz w:val="13"/>
            <w:szCs w:val="13"/>
          </w:rPr>
          <w:br/>
          <w:t>전 앵커 겸 스타트업 대표 박철민이 마케팅 회사 팀장인 아내 유경진 씨와 함께 결혼생활에 대한 동상이몽을 털어놨다.</w:t>
        </w:r>
        <w:r w:rsidRPr="00891600">
          <w:rPr>
            <w:rFonts w:ascii="맑은 고딕" w:eastAsia="맑은 고딕" w:hAnsi="맑은 고딕" w:cs="굴림" w:hint="eastAsia"/>
            <w:color w:val="333333"/>
            <w:kern w:val="0"/>
            <w:sz w:val="13"/>
            <w:szCs w:val="13"/>
          </w:rPr>
          <w:br/>
        </w:r>
        <w:r w:rsidRPr="00891600">
          <w:rPr>
            <w:rFonts w:ascii="맑은 고딕" w:eastAsia="맑은 고딕" w:hAnsi="맑은 고딕" w:cs="굴림" w:hint="eastAsia"/>
            <w:color w:val="333333"/>
            <w:kern w:val="0"/>
            <w:sz w:val="13"/>
            <w:szCs w:val="13"/>
          </w:rPr>
          <w:br/>
          <w:t>지난 8일 방송된 SKY, 채널A 예능 프로그램 '애로부부'에는 박철민과 유경진씨 부부가 출연했다.</w:t>
        </w:r>
        <w:r w:rsidRPr="00891600">
          <w:rPr>
            <w:rFonts w:ascii="맑은 고딕" w:eastAsia="맑은 고딕" w:hAnsi="맑은 고딕" w:cs="굴림" w:hint="eastAsia"/>
            <w:color w:val="333333"/>
            <w:kern w:val="0"/>
            <w:sz w:val="13"/>
            <w:szCs w:val="13"/>
          </w:rPr>
          <w:br/>
        </w:r>
      </w:ins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</w:r>
    </w:p>
    <w:p w:rsidR="00891600" w:rsidRPr="00891600" w:rsidRDefault="00891600" w:rsidP="00891600">
      <w:pPr>
        <w:widowControl/>
        <w:wordWrap/>
        <w:autoSpaceDE/>
        <w:autoSpaceDN/>
        <w:spacing w:after="240" w:line="203" w:lineRule="atLeast"/>
        <w:jc w:val="left"/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</w:pP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t>이날 방송에서 박철민은 "우리는 불같은 연애를 했다. 스킨십이나 사랑에 대한 표현도 적극적이었다"면서 "하지만 결혼식이 끝나고 '가족끼리 왜 이러냐'며 아내가 돌변했다. 신혼여행 때도 솔직히 그저 그랬던 것 같다. 신혼여행인지 친구끼리 가는 여행인지 헷갈렸을 정도였다"라고 자신만의 고민을 털어놨다.</w:t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  <w:t>이어 박철민은 부부 관계 횟수에 대해서도 불만을 토로했다. 그는 "관계도 두 달에 한 번 될까 말까 하는 상황이다"라며 "이런 것들이 누적이 되니까 마치 내가 받아야 할 빚처럼 느껴진다. 이렇게 서로 애정 표현을 소홀하게 할 거면 '결혼을 왜 했을까'하는 생각이 들기도 했다"라고 고백했다.</w:t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  <w:t>이에 아내 유경진은 "나는 내 감정이 너무 아픈데 자꾸만 남편은 육체적으로 표현을 하고 해소를 하려고 한다. 그래서 이것들이 너무 짜증이 나고 매번 반복되는 상황 때문에 결국 부부 관계까지 꺼려지게 된 것"이라며 몸도 마음도 멀어지게 된 이유에 대해 설명했다.</w:t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  <w:t>하지만 박철민의 입장은 또 달랐다. 그는 "말로서 사랑한다고 표현하는 것 조차도 내가 구걸을 해도 안 해준다"며 "'제발 말좀 해달라. 사랑해라고 해달라'라고 부탁해도 절대 안 한다"라고 토로했다. 이에 유경진은 "본인이 하면 되는 것 아니냐. 굳이 내가 하기 싫다는데 끝까지 듣겠다고 강요한다"라고 양보하지 않는 모습을 보였다.</w:t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  <w:t>박철민은 "사랑이라는 것이 피곤한 거구나"라고 조용히 읖조리기도 했다. 그러면서 "그게 그렇게 어려운 것인가 싶다"며 "사랑해서 결혼한 거라고 생각했는데 이 사람한테 결혼이란 대체 뭐였지 싶다. 아이를 낳기 위해서 나와 결혼했나"라고 말하며 깊은 한숨을 내쉬었다.</w:t>
      </w:r>
    </w:p>
    <w:tbl>
      <w:tblPr>
        <w:tblW w:w="4050" w:type="dxa"/>
        <w:jc w:val="center"/>
        <w:tblCellMar>
          <w:left w:w="0" w:type="dxa"/>
          <w:right w:w="0" w:type="dxa"/>
        </w:tblCellMar>
        <w:tblLook w:val="04A0"/>
      </w:tblPr>
      <w:tblGrid>
        <w:gridCol w:w="8520"/>
      </w:tblGrid>
      <w:tr w:rsidR="00891600" w:rsidRPr="00891600" w:rsidTr="00891600">
        <w:trPr>
          <w:jc w:val="center"/>
        </w:trPr>
        <w:tc>
          <w:tcPr>
            <w:tcW w:w="0" w:type="auto"/>
            <w:tcMar>
              <w:top w:w="0" w:type="dxa"/>
              <w:left w:w="15" w:type="dxa"/>
              <w:bottom w:w="38" w:type="dxa"/>
              <w:right w:w="75" w:type="dxa"/>
            </w:tcMar>
            <w:vAlign w:val="center"/>
            <w:hideMark/>
          </w:tcPr>
          <w:p w:rsidR="00891600" w:rsidRPr="00891600" w:rsidRDefault="00891600" w:rsidP="00891600">
            <w:pPr>
              <w:widowControl/>
              <w:wordWrap/>
              <w:autoSpaceDE/>
              <w:autoSpaceDN/>
              <w:spacing w:line="217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334000" cy="17735550"/>
                  <wp:effectExtent l="19050" t="0" r="0" b="0"/>
                  <wp:docPr id="2" name="belongs_photo_4614288" descr="https://image.news1.kr/system/photos/2021/2/9/4614288/article.jpg/dims/optim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ongs_photo_4614288" descr="https://image.news1.kr/system/photos/2021/2/9/4614288/article.jpg/dims/optim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773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600" w:rsidRPr="00891600" w:rsidTr="00891600">
        <w:trPr>
          <w:jc w:val="center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891600" w:rsidRPr="00891600" w:rsidRDefault="00891600" w:rsidP="00891600">
            <w:pPr>
              <w:widowControl/>
              <w:wordWrap/>
              <w:autoSpaceDE/>
              <w:autoSpaceDN/>
              <w:spacing w:line="140" w:lineRule="atLeast"/>
              <w:jc w:val="center"/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</w:pP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lastRenderedPageBreak/>
              <w:t xml:space="preserve">SKY, 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>채널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 xml:space="preserve">A 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>예능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 xml:space="preserve"> 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>프로그램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 xml:space="preserve"> '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>애로부부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 xml:space="preserve">' 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>방송화면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 xml:space="preserve"> 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>갈무리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 xml:space="preserve"> © 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>뉴스</w:t>
            </w:r>
            <w:r w:rsidRPr="00891600">
              <w:rPr>
                <w:rFonts w:ascii="Dotum sans-serif" w:eastAsia="굴림" w:hAnsi="Dotum sans-serif" w:cs="굴림"/>
                <w:color w:val="666666"/>
                <w:spacing w:val="-8"/>
                <w:kern w:val="0"/>
                <w:sz w:val="8"/>
                <w:szCs w:val="8"/>
              </w:rPr>
              <w:t>1</w:t>
            </w:r>
          </w:p>
        </w:tc>
      </w:tr>
    </w:tbl>
    <w:p w:rsidR="00891600" w:rsidRPr="00891600" w:rsidRDefault="00891600" w:rsidP="00891600">
      <w:pPr>
        <w:widowControl/>
        <w:pBdr>
          <w:bottom w:val="single" w:sz="6" w:space="1" w:color="auto"/>
        </w:pBdr>
        <w:wordWrap/>
        <w:autoSpaceDE/>
        <w:autoSpaceDN/>
        <w:spacing w:line="203" w:lineRule="atLeast"/>
        <w:jc w:val="left"/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</w:pP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  <w:t>유경진은 이날 남편 박철민이 이혼 발언까지 했다며 지난날을 폭로했다.</w:t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  <w:t>유경진은 "남편이 '이런 관계가 지속되면 이혼 사유가 될 수 있다'고 했다며 내겐 그 소리가 협박으로 들렸다"고 말했다.</w:t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  <w:t>특히 유경진은 "심지어 어느 날은 '나 그럼 밖에 나가서 해결하고 온다. 바람피워도 되겠냐'라고 물었다"며 "너무 어이가 없었다. 할 말이 있고, 안 할 말이 있는 것인데 너무 화가 나서 마음대로 하라고 했다. 이러니까 부부 관계는 계속 더 나빠질 수밖에 없다"며 부부 사이가 극한까지 치달았음을 고백했다.</w:t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  <w:t>박철민은 "누적되고 누적된 것들 때문에 마음이 피폐해졌기 때문에 그랬던 것 같다"라고 이를 인정했다.</w:t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  <w:t>한편 스튜디오에서 이를 지켜보던 현영은 "부부 사이에서 말싸움의 강도가 10까지 있다고 치면 그 마지막 10이 이혼이다. 마지막 10을 먼저 하는 게 이기는 거라고 생각하는 잘못된 생각들이 있다"라고 견해를 밝혔다.</w:t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  <w:t>또한 전문의 양재진은 "</w:t>
      </w:r>
      <w:r w:rsidRPr="00891600">
        <w:rPr>
          <w:rFonts w:ascii="맑은 고딕" w:eastAsia="맑은 고딕" w:hAnsi="맑은 고딕" w:cs="굴림" w:hint="eastAsia"/>
          <w:b/>
          <w:color w:val="FF0000"/>
          <w:kern w:val="0"/>
          <w:sz w:val="28"/>
          <w:szCs w:val="28"/>
        </w:rPr>
        <w:t>한번 이혼을 언급하면 단순한 싸움에서도 이혼을 또 언급할 수 있다</w:t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t>"라며 이들의 모습을 안타까워했다.</w:t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</w:r>
      <w:r w:rsidRPr="00891600">
        <w:rPr>
          <w:rFonts w:ascii="맑은 고딕" w:eastAsia="맑은 고딕" w:hAnsi="맑은 고딕" w:cs="굴림" w:hint="eastAsia"/>
          <w:color w:val="333333"/>
          <w:kern w:val="0"/>
          <w:sz w:val="13"/>
          <w:szCs w:val="13"/>
        </w:rPr>
        <w:br/>
        <w:t>khj80@news1.kr</w:t>
      </w:r>
    </w:p>
    <w:p w:rsidR="00CC4280" w:rsidRDefault="00CC4280">
      <w:pPr>
        <w:rPr>
          <w:rFonts w:hint="eastAsia"/>
        </w:rPr>
      </w:pPr>
    </w:p>
    <w:p w:rsidR="00CC4280" w:rsidRDefault="00CC4280">
      <w:pPr>
        <w:rPr>
          <w:rFonts w:hint="eastAsia"/>
        </w:rPr>
      </w:pPr>
      <w:r w:rsidRPr="00CC4280">
        <w:rPr>
          <w:rFonts w:hint="eastAsia"/>
        </w:rPr>
        <w:t>“이혼한</w:t>
      </w:r>
      <w:r w:rsidRPr="00CC4280">
        <w:t xml:space="preserve"> 적 있어?” 질문에 갑자기 엎드려 미친 듯이 오열한 차은우 (영상) | 위키트리 - </w:t>
      </w:r>
      <w:hyperlink r:id="rId8" w:history="1">
        <w:r w:rsidRPr="00E3066B">
          <w:rPr>
            <w:rStyle w:val="a3"/>
          </w:rPr>
          <w:t>https://www.wikitree.co.kr/articles/617889</w:t>
        </w:r>
      </w:hyperlink>
    </w:p>
    <w:p w:rsidR="00CC4280" w:rsidRDefault="00CC4280">
      <w:pPr>
        <w:pBdr>
          <w:bottom w:val="single" w:sz="6" w:space="1" w:color="auto"/>
        </w:pBdr>
        <w:rPr>
          <w:rFonts w:hint="eastAsia"/>
        </w:rPr>
      </w:pPr>
    </w:p>
    <w:p w:rsidR="00CC4280" w:rsidRDefault="00CC4280"/>
    <w:sectPr w:rsidR="00CC4280" w:rsidSect="00E94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F625E"/>
    <w:multiLevelType w:val="multilevel"/>
    <w:tmpl w:val="EDB2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8918E3"/>
    <w:multiLevelType w:val="multilevel"/>
    <w:tmpl w:val="CDAC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91600"/>
    <w:rsid w:val="00891600"/>
    <w:rsid w:val="00CC4280"/>
    <w:rsid w:val="00E94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66E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891600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91600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9160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9160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tick">
    <w:name w:val="stick"/>
    <w:basedOn w:val="a0"/>
    <w:rsid w:val="00891600"/>
  </w:style>
  <w:style w:type="character" w:styleId="a3">
    <w:name w:val="Hyperlink"/>
    <w:basedOn w:val="a0"/>
    <w:uiPriority w:val="99"/>
    <w:unhideWhenUsed/>
    <w:rsid w:val="0089160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9160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16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9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2315">
          <w:marLeft w:val="0"/>
          <w:marRight w:val="0"/>
          <w:marTop w:val="0"/>
          <w:marBottom w:val="0"/>
          <w:divBdr>
            <w:top w:val="single" w:sz="2" w:space="3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2210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780">
              <w:marLeft w:val="0"/>
              <w:marRight w:val="0"/>
              <w:marTop w:val="113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DFDFDF"/>
                <w:right w:val="none" w:sz="0" w:space="0" w:color="auto"/>
              </w:divBdr>
              <w:divsChild>
                <w:div w:id="3757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27507">
          <w:marLeft w:val="113"/>
          <w:marRight w:val="263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tree.co.kr/articles/61788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news1.kr/articles/?4207548&amp;netiz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 ahn</dc:creator>
  <cp:lastModifiedBy>39 ahn</cp:lastModifiedBy>
  <cp:revision>2</cp:revision>
  <dcterms:created xsi:type="dcterms:W3CDTF">2021-05-14T05:42:00Z</dcterms:created>
  <dcterms:modified xsi:type="dcterms:W3CDTF">2021-05-14T05:44:00Z</dcterms:modified>
</cp:coreProperties>
</file>